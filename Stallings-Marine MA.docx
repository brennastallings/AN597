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992CA" w14:textId="16FD2DC2" w:rsidR="00240FEB" w:rsidRDefault="00F24A64">
      <w:r>
        <w:t>Two</w:t>
      </w:r>
      <w:r w:rsidR="001B40F5">
        <w:t xml:space="preserve"> of the main </w:t>
      </w:r>
      <w:r w:rsidR="008B6341">
        <w:t xml:space="preserve">factors </w:t>
      </w:r>
      <w:r w:rsidR="001B40F5">
        <w:t xml:space="preserve">that drove my decision of which college to go to </w:t>
      </w:r>
      <w:r>
        <w:t xml:space="preserve">for my undergraduate degree </w:t>
      </w:r>
      <w:r w:rsidR="001B40F5">
        <w:t>w</w:t>
      </w:r>
      <w:r w:rsidR="000314DF">
        <w:t>ere</w:t>
      </w:r>
      <w:r w:rsidR="001B40F5">
        <w:t xml:space="preserve"> </w:t>
      </w:r>
      <w:r w:rsidR="00073B81">
        <w:t>the opportunities to study science and get hands on research experience</w:t>
      </w:r>
      <w:r>
        <w:t xml:space="preserve"> in Marine Biology</w:t>
      </w:r>
      <w:r w:rsidR="00073B81">
        <w:t xml:space="preserve">. </w:t>
      </w:r>
      <w:r w:rsidR="00F34871">
        <w:t>Ultimately</w:t>
      </w:r>
      <w:r w:rsidR="00073B81">
        <w:t>, I chose B</w:t>
      </w:r>
      <w:r w:rsidR="00240FEB">
        <w:t xml:space="preserve">oston </w:t>
      </w:r>
      <w:r w:rsidR="00073B81">
        <w:t>U</w:t>
      </w:r>
      <w:r w:rsidR="00240FEB">
        <w:t>niversity</w:t>
      </w:r>
      <w:r w:rsidR="00073B81">
        <w:t xml:space="preserve"> for the programs that it offered</w:t>
      </w:r>
      <w:r w:rsidR="00C6380F">
        <w:t xml:space="preserve">, allowing me </w:t>
      </w:r>
      <w:r w:rsidR="00073B81">
        <w:t xml:space="preserve">hands on experience while also </w:t>
      </w:r>
      <w:r w:rsidR="00F34871">
        <w:t>studying</w:t>
      </w:r>
      <w:r w:rsidR="00073B81">
        <w:t xml:space="preserve"> abroad and </w:t>
      </w:r>
      <w:r w:rsidR="00F34871">
        <w:t xml:space="preserve">getting to explore new countries and cultures. </w:t>
      </w:r>
      <w:r w:rsidR="00240FEB">
        <w:t xml:space="preserve">It is my hope to continue to follow my passion for Marine Biology in BU’s </w:t>
      </w:r>
      <w:r w:rsidR="00987E27" w:rsidRPr="00F72C9A">
        <w:t>Master</w:t>
      </w:r>
      <w:r w:rsidR="00987E27">
        <w:t>’</w:t>
      </w:r>
      <w:r w:rsidR="00987E27" w:rsidRPr="00F72C9A">
        <w:t>s Program.</w:t>
      </w:r>
    </w:p>
    <w:p w14:paraId="12698768" w14:textId="48A44583" w:rsidR="007861FF" w:rsidRDefault="007861FF">
      <w:r>
        <w:t>W</w:t>
      </w:r>
      <w:r w:rsidR="00240FEB">
        <w:t>hile I have been interested in science and participating in research since I was much younger, my interest in coral reefs specifically is newer</w:t>
      </w:r>
      <w:r>
        <w:t xml:space="preserve">, and it is this passion </w:t>
      </w:r>
      <w:r w:rsidR="00240FEB">
        <w:t xml:space="preserve">that I plan to pursue throughout my graduate degree.  </w:t>
      </w:r>
      <w:r>
        <w:t xml:space="preserve">Coral reefs are a vital ecosystem for many reasons, as they afford both scientific and </w:t>
      </w:r>
      <w:r w:rsidR="00A10AB5">
        <w:t>public</w:t>
      </w:r>
      <w:r w:rsidR="00A10AB5">
        <w:t xml:space="preserve"> </w:t>
      </w:r>
      <w:r>
        <w:t xml:space="preserve">opportunities. </w:t>
      </w:r>
      <w:r w:rsidR="008F7036">
        <w:t xml:space="preserve">Coral reefs are able to capture and sometimes even hold the attention of non-scientists, providing an opportunity to get those who would normally not be interested in conservation efforts engaged. </w:t>
      </w:r>
      <w:r>
        <w:t xml:space="preserve">For example, many serve as nurseries for commercially strategic fish operations. </w:t>
      </w:r>
      <w:r w:rsidR="00497DE5">
        <w:t xml:space="preserve">The reefs </w:t>
      </w:r>
      <w:r>
        <w:t xml:space="preserve">also contain charismatic animals which are interesting and photogenic, making them prime options for the focus of conservation efforts. </w:t>
      </w:r>
      <w:r w:rsidRPr="00A10AB5">
        <w:t>They</w:t>
      </w:r>
      <w:r>
        <w:t xml:space="preserve"> are dynamic ecosystems that are becoming more studied, but are still not understood. With the many threats to them, such as climate change, pollution, and other damage caused by tourists, understanding how the reefs change over</w:t>
      </w:r>
      <w:bookmarkStart w:id="0" w:name="_GoBack"/>
      <w:ins w:id="1" w:author="Editor" w:date="2019-04-14T21:03:00Z">
        <w:r w:rsidR="00497DE5">
          <w:t xml:space="preserve"> </w:t>
        </w:r>
      </w:ins>
      <w:bookmarkEnd w:id="0"/>
      <w:r>
        <w:t>time will contribute to conservation efforts.</w:t>
      </w:r>
    </w:p>
    <w:p w14:paraId="26FF5B76" w14:textId="72952724" w:rsidR="00240FEB" w:rsidRDefault="007861FF">
      <w:pPr>
        <w:rPr>
          <w:ins w:id="2" w:author="Andreas, Rachel, Rose" w:date="2019-03-31T08:36:00Z"/>
        </w:rPr>
      </w:pPr>
      <w:r>
        <w:t xml:space="preserve">Throughout my undergraduate career, </w:t>
      </w:r>
      <w:r w:rsidR="008B6341">
        <w:t>BU</w:t>
      </w:r>
      <w:r>
        <w:t xml:space="preserve"> continued to nurture my passion for marine biology, while also giving me the opportunity to expand my interests, including my passion for coral reef conservation.  </w:t>
      </w:r>
      <w:r w:rsidR="00422615">
        <w:t xml:space="preserve">BU’s programs included </w:t>
      </w:r>
      <w:r w:rsidR="00240FEB">
        <w:t xml:space="preserve">a wide variety of experiences, including </w:t>
      </w:r>
      <w:r w:rsidR="00F34871">
        <w:t>the Science Abroad program in Madrid, the Marine Semester, and the Tropical Ecology Program</w:t>
      </w:r>
      <w:r w:rsidR="00A76C89">
        <w:t xml:space="preserve"> in Ecuador</w:t>
      </w:r>
      <w:r w:rsidR="00F34871">
        <w:t xml:space="preserve">. </w:t>
      </w:r>
      <w:r w:rsidR="00C6380F">
        <w:t>These programs gave me many opportunities, including</w:t>
      </w:r>
      <w:r w:rsidR="008D3F02">
        <w:t xml:space="preserve"> go</w:t>
      </w:r>
      <w:r w:rsidR="00C6380F">
        <w:t>ing</w:t>
      </w:r>
      <w:r w:rsidR="008D3F02">
        <w:t xml:space="preserve"> to Belize</w:t>
      </w:r>
      <w:r w:rsidR="00C6380F">
        <w:t xml:space="preserve"> and the Galapagos Islands</w:t>
      </w:r>
      <w:r w:rsidR="008D3F02">
        <w:t xml:space="preserve">, </w:t>
      </w:r>
      <w:r w:rsidR="00C6380F">
        <w:t>working</w:t>
      </w:r>
      <w:r w:rsidR="008D3F02">
        <w:t xml:space="preserve"> at a research station, and conduct</w:t>
      </w:r>
      <w:r w:rsidR="00C6380F">
        <w:t>ing</w:t>
      </w:r>
      <w:r w:rsidR="008D3F02">
        <w:t xml:space="preserve"> actual research on the fore- and back reefs of Calabash Caye. </w:t>
      </w:r>
      <w:r w:rsidR="006A2038">
        <w:t>After th</w:t>
      </w:r>
      <w:r w:rsidR="00C6380F">
        <w:t>ose experiences</w:t>
      </w:r>
      <w:r w:rsidR="006A2038">
        <w:t xml:space="preserve">, I continued related research on the data we collected as a Coral Research </w:t>
      </w:r>
      <w:r w:rsidR="000C57A3">
        <w:t>I</w:t>
      </w:r>
      <w:r w:rsidR="006A2038">
        <w:t>ntern a</w:t>
      </w:r>
      <w:r w:rsidR="00DC50A3">
        <w:t>t</w:t>
      </w:r>
      <w:r w:rsidR="006A2038">
        <w:t xml:space="preserve"> the New England Aquarium</w:t>
      </w:r>
      <w:r w:rsidR="000C57A3">
        <w:t xml:space="preserve">, where I first began </w:t>
      </w:r>
      <w:r w:rsidR="00A76C89">
        <w:t xml:space="preserve">officially </w:t>
      </w:r>
      <w:r w:rsidR="000C57A3">
        <w:t>working with</w:t>
      </w:r>
      <w:r w:rsidR="00240FEB">
        <w:t xml:space="preserve"> my mentor and PI, </w:t>
      </w:r>
      <w:r w:rsidR="00AA683E">
        <w:t xml:space="preserve">Dr. </w:t>
      </w:r>
      <w:r w:rsidR="00240FEB">
        <w:t>Randi Rotjan</w:t>
      </w:r>
      <w:r w:rsidR="00AA683E">
        <w:t>, of the Rotjan Marine Ecology Lab</w:t>
      </w:r>
      <w:r w:rsidR="006A2038">
        <w:t xml:space="preserve">. </w:t>
      </w:r>
    </w:p>
    <w:p w14:paraId="13BB4E75" w14:textId="40A72B32" w:rsidR="00152111" w:rsidRDefault="00240FEB">
      <w:pPr>
        <w:rPr>
          <w:ins w:id="3" w:author="Andreas, Rachel, Rose" w:date="2019-03-31T08:48:00Z"/>
        </w:rPr>
      </w:pPr>
      <w:r>
        <w:t>With the goal of expanding upon my classroom experiences, I followed my PI back to BU</w:t>
      </w:r>
      <w:r w:rsidR="00152111">
        <w:t xml:space="preserve"> as a research </w:t>
      </w:r>
      <w:r w:rsidR="00E53529">
        <w:t>assistant and</w:t>
      </w:r>
      <w:r w:rsidR="00152111">
        <w:t xml:space="preserve"> began</w:t>
      </w:r>
      <w:r w:rsidR="0065612D">
        <w:t xml:space="preserve"> working on a project</w:t>
      </w:r>
      <w:r w:rsidR="00152111">
        <w:t xml:space="preserve"> analyzing the</w:t>
      </w:r>
      <w:r w:rsidR="0065612D">
        <w:t xml:space="preserve"> </w:t>
      </w:r>
      <w:proofErr w:type="spellStart"/>
      <w:r w:rsidR="0065612D">
        <w:t>photodata</w:t>
      </w:r>
      <w:proofErr w:type="spellEnd"/>
      <w:r w:rsidR="0065612D">
        <w:t xml:space="preserve"> from the Phoenix Island Protected Area</w:t>
      </w:r>
      <w:r w:rsidR="00152111">
        <w:t xml:space="preserve"> with the goal of </w:t>
      </w:r>
      <w:r w:rsidR="008A34EF">
        <w:t xml:space="preserve">understanding of how reefs change over time. </w:t>
      </w:r>
      <w:r w:rsidR="00152111">
        <w:t xml:space="preserve">To that end, </w:t>
      </w:r>
      <w:r w:rsidR="0065612D">
        <w:t xml:space="preserve">I </w:t>
      </w:r>
      <w:r w:rsidR="00152111">
        <w:t xml:space="preserve">initiated </w:t>
      </w:r>
      <w:r w:rsidR="0065612D">
        <w:t xml:space="preserve">the analysis of </w:t>
      </w:r>
      <w:proofErr w:type="spellStart"/>
      <w:r w:rsidR="0065612D">
        <w:t>photomosaics</w:t>
      </w:r>
      <w:proofErr w:type="spellEnd"/>
      <w:r w:rsidR="0065612D">
        <w:t xml:space="preserve"> in the lab</w:t>
      </w:r>
      <w:r w:rsidR="00152111">
        <w:t xml:space="preserve"> and was in</w:t>
      </w:r>
      <w:r w:rsidR="00A465CF">
        <w:t>strumental in developing the project</w:t>
      </w:r>
      <w:r w:rsidR="00152111">
        <w:t xml:space="preserve"> protocols</w:t>
      </w:r>
      <w:r w:rsidR="0065612D">
        <w:t xml:space="preserve">. </w:t>
      </w:r>
      <w:r w:rsidR="00152111">
        <w:t>In this capacity, I taught</w:t>
      </w:r>
      <w:r w:rsidR="0065612D">
        <w:t xml:space="preserve"> myself the necessary techniques, rewrote the protocol to be easily understandable and easily followed, and began to teach other students to analyze the data as well.</w:t>
      </w:r>
      <w:r w:rsidR="00923228">
        <w:t xml:space="preserve"> Following my graduation, I </w:t>
      </w:r>
      <w:r w:rsidR="00B1151A">
        <w:t>stayed in</w:t>
      </w:r>
      <w:r w:rsidR="00152111">
        <w:t xml:space="preserve"> the lab as a </w:t>
      </w:r>
      <w:r w:rsidR="00A76C89" w:rsidRPr="00B1151A">
        <w:t>research assistant</w:t>
      </w:r>
      <w:r w:rsidR="00923228">
        <w:t>, continuing to move the project forward</w:t>
      </w:r>
      <w:r w:rsidR="00A465CF">
        <w:t>,</w:t>
      </w:r>
      <w:r w:rsidR="00923228">
        <w:t xml:space="preserve"> supervis</w:t>
      </w:r>
      <w:r w:rsidR="00A465CF">
        <w:t>e</w:t>
      </w:r>
      <w:r w:rsidR="00923228">
        <w:t xml:space="preserve"> </w:t>
      </w:r>
      <w:r w:rsidR="00A465CF">
        <w:t xml:space="preserve">and train undergraduate </w:t>
      </w:r>
      <w:r w:rsidR="00923228">
        <w:t>students</w:t>
      </w:r>
      <w:r w:rsidR="00A465CF">
        <w:t>, and develop</w:t>
      </w:r>
      <w:r w:rsidR="00987E27">
        <w:t>ed a workflow to further streamline the workflow and decrease the time spent on each site.</w:t>
      </w:r>
    </w:p>
    <w:p w14:paraId="0AEB62E1" w14:textId="5F524921" w:rsidR="00152111" w:rsidRDefault="00923228">
      <w:del w:id="4" w:author="Andreas, Rachel, Rose" w:date="2019-03-31T08:48:00Z">
        <w:r w:rsidDel="00152111">
          <w:delText xml:space="preserve"> </w:delText>
        </w:r>
      </w:del>
      <w:r w:rsidR="00152111">
        <w:t>Since I joined this lab in 2</w:t>
      </w:r>
      <w:r w:rsidR="00DC50A3">
        <w:t>0</w:t>
      </w:r>
      <w:r w:rsidR="00DC50A3" w:rsidRPr="00DC50A3">
        <w:t>1</w:t>
      </w:r>
      <w:r w:rsidR="00DC50A3">
        <w:t>5</w:t>
      </w:r>
      <w:r w:rsidR="00152111">
        <w:t>, w</w:t>
      </w:r>
      <w:r w:rsidR="000D1264">
        <w:t>e have moved the project in a new direction, with an improved method of compiling the data into mosaics that will increas</w:t>
      </w:r>
      <w:r w:rsidR="00F3365D">
        <w:t>e accuracy and the abilit</w:t>
      </w:r>
      <w:r w:rsidR="000D1264">
        <w:t>y to analy</w:t>
      </w:r>
      <w:r w:rsidR="00F3365D">
        <w:t>z</w:t>
      </w:r>
      <w:r w:rsidR="000D1264">
        <w:t xml:space="preserve">e more types of data. </w:t>
      </w:r>
      <w:r w:rsidR="00DD01C3">
        <w:t xml:space="preserve">The project that I am currently working on, and hope to continue as a </w:t>
      </w:r>
      <w:r w:rsidR="008432A9">
        <w:t>master’s</w:t>
      </w:r>
      <w:r w:rsidR="00DD01C3">
        <w:t xml:space="preserve"> student, </w:t>
      </w:r>
      <w:r w:rsidR="00422615">
        <w:t xml:space="preserve">focuses on </w:t>
      </w:r>
      <w:r w:rsidR="00DD01C3">
        <w:t>how various sites change over time and track</w:t>
      </w:r>
      <w:r w:rsidR="00422615">
        <w:t>ing</w:t>
      </w:r>
      <w:r w:rsidR="00DD01C3">
        <w:t xml:space="preserve"> individual corals through the time points. </w:t>
      </w:r>
      <w:r w:rsidR="00A465CF">
        <w:t>Using photo-analysis of 3D maps of various reefs in the Phoenix Islands Protected Area, we</w:t>
      </w:r>
      <w:r w:rsidR="00D40A08">
        <w:t xml:space="preserve"> </w:t>
      </w:r>
      <w:r w:rsidR="00A465CF">
        <w:t xml:space="preserve">analyze </w:t>
      </w:r>
      <w:r w:rsidR="00DC50A3">
        <w:t xml:space="preserve">the fate of </w:t>
      </w:r>
      <w:r w:rsidR="00DC50A3">
        <w:lastRenderedPageBreak/>
        <w:t xml:space="preserve">various coral species and individual colonies, as well as </w:t>
      </w:r>
      <w:r w:rsidR="00D40A08">
        <w:t xml:space="preserve">how crustose coralline </w:t>
      </w:r>
      <w:r w:rsidR="00D40A08" w:rsidRPr="008F7036">
        <w:t xml:space="preserve">algae and </w:t>
      </w:r>
      <w:proofErr w:type="spellStart"/>
      <w:r w:rsidR="00D40A08" w:rsidRPr="00DC50A3">
        <w:t>halimeda</w:t>
      </w:r>
      <w:proofErr w:type="spellEnd"/>
      <w:r w:rsidR="00D40A08" w:rsidRPr="00DC50A3">
        <w:t xml:space="preserve"> </w:t>
      </w:r>
      <w:r w:rsidR="00D40A08" w:rsidRPr="008F7036">
        <w:t>can</w:t>
      </w:r>
      <w:r w:rsidR="00D40A08">
        <w:t xml:space="preserve"> change t</w:t>
      </w:r>
      <w:r w:rsidR="008F7036">
        <w:t>he</w:t>
      </w:r>
      <w:r w:rsidR="00D40A08">
        <w:t xml:space="preserve"> fate of perturbed reefs. </w:t>
      </w:r>
      <w:r w:rsidR="00A465CF">
        <w:t>We also closely track coral growth and gain a better understanding of succession in reefs.</w:t>
      </w:r>
      <w:r w:rsidR="00A465CF" w:rsidRPr="00A465CF">
        <w:t xml:space="preserve"> </w:t>
      </w:r>
      <w:r w:rsidR="00A465CF">
        <w:t xml:space="preserve">The project increases our understanding of how reefs change over time and sheds light on how enforcing a no-take zone </w:t>
      </w:r>
      <w:r w:rsidR="00B50BC1">
        <w:t xml:space="preserve">can impact the </w:t>
      </w:r>
      <w:r w:rsidR="00A465CF">
        <w:t>potential</w:t>
      </w:r>
      <w:r w:rsidR="00A465CF" w:rsidRPr="00B70463">
        <w:t xml:space="preserve"> recovery</w:t>
      </w:r>
      <w:r w:rsidR="00A465CF">
        <w:t xml:space="preserve"> of a reef. Knowing how conservation efforts can help or harm a reef will be instrumental in guiding future conservation work in this discipline.</w:t>
      </w:r>
    </w:p>
    <w:p w14:paraId="6C0DD243" w14:textId="6B295E2F" w:rsidR="00152111" w:rsidRDefault="00B50BC1" w:rsidP="008F7036">
      <w:r>
        <w:t xml:space="preserve">It is my goal to continue working on this project as a graduate student, while also conducting my own independent research </w:t>
      </w:r>
      <w:r w:rsidR="00F72C9A">
        <w:t>on succession and stable states in reef environments</w:t>
      </w:r>
      <w:ins w:id="5" w:author="Andreas, Rachel, Rose" w:date="2019-03-31T09:09:00Z">
        <w:r>
          <w:t xml:space="preserve">. </w:t>
        </w:r>
      </w:ins>
      <w:r w:rsidR="000648CB">
        <w:t>I can avoid the startup time that is inc</w:t>
      </w:r>
      <w:r w:rsidR="00F24A64">
        <w:t>luded in new projects,</w:t>
      </w:r>
      <w:r w:rsidR="000648CB">
        <w:t xml:space="preserve"> and I am already familiar with all the people working on the project. </w:t>
      </w:r>
      <w:r w:rsidR="00D40A08">
        <w:t xml:space="preserve">The classes available at BU will help me round out my knowledge base and increase my abilities in subjects such as statistics and computer programming that </w:t>
      </w:r>
      <w:r w:rsidR="007861FF">
        <w:t xml:space="preserve">so I can continue to </w:t>
      </w:r>
      <w:r w:rsidR="00D40A08">
        <w:t>contribute to the field</w:t>
      </w:r>
      <w:r w:rsidR="007861FF">
        <w:t>s</w:t>
      </w:r>
      <w:r w:rsidR="00D40A08">
        <w:t xml:space="preserve"> of Marine Biology and </w:t>
      </w:r>
      <w:r w:rsidR="007861FF">
        <w:t>C</w:t>
      </w:r>
      <w:r w:rsidR="00D40A08">
        <w:t xml:space="preserve">onservation. </w:t>
      </w:r>
      <w:r w:rsidR="00F72C9A" w:rsidRPr="00F72C9A">
        <w:t>The program at BU will allow me to continue my research, while expanding my skill set and helping me bring other students into the research community through teaching and mentorship</w:t>
      </w:r>
      <w:r w:rsidR="00F72C9A">
        <w:t>; increasing both my ability to grow knowledge about coral reefs and BU’s pool of engaged and able researchers</w:t>
      </w:r>
      <w:r w:rsidR="00F72C9A" w:rsidRPr="00F72C9A">
        <w:t>.</w:t>
      </w:r>
    </w:p>
    <w:sectPr w:rsidR="00152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ditor">
    <w15:presenceInfo w15:providerId="None" w15:userId="Editor"/>
  </w15:person>
  <w15:person w15:author="Andreas, Rachel, Rose">
    <w15:presenceInfo w15:providerId="None" w15:userId="Andreas, Rachel, Ro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AFF"/>
    <w:rsid w:val="00030602"/>
    <w:rsid w:val="000314DF"/>
    <w:rsid w:val="00032094"/>
    <w:rsid w:val="0003704C"/>
    <w:rsid w:val="000648CB"/>
    <w:rsid w:val="00073B81"/>
    <w:rsid w:val="000C57A3"/>
    <w:rsid w:val="000D1264"/>
    <w:rsid w:val="00152111"/>
    <w:rsid w:val="00193F9C"/>
    <w:rsid w:val="00194E82"/>
    <w:rsid w:val="001B40F5"/>
    <w:rsid w:val="00240FEB"/>
    <w:rsid w:val="00422615"/>
    <w:rsid w:val="00434C1A"/>
    <w:rsid w:val="00497DE5"/>
    <w:rsid w:val="005C5A5D"/>
    <w:rsid w:val="00640699"/>
    <w:rsid w:val="0065612D"/>
    <w:rsid w:val="006A2038"/>
    <w:rsid w:val="0078048A"/>
    <w:rsid w:val="007861FF"/>
    <w:rsid w:val="008432A9"/>
    <w:rsid w:val="008A34EF"/>
    <w:rsid w:val="008B6341"/>
    <w:rsid w:val="008D3F02"/>
    <w:rsid w:val="008F7036"/>
    <w:rsid w:val="00923228"/>
    <w:rsid w:val="00963C8C"/>
    <w:rsid w:val="00987E27"/>
    <w:rsid w:val="00A10AB5"/>
    <w:rsid w:val="00A465CF"/>
    <w:rsid w:val="00A47AFF"/>
    <w:rsid w:val="00A76C89"/>
    <w:rsid w:val="00AA683E"/>
    <w:rsid w:val="00AD6A87"/>
    <w:rsid w:val="00B1151A"/>
    <w:rsid w:val="00B50BC1"/>
    <w:rsid w:val="00B50CB9"/>
    <w:rsid w:val="00B63487"/>
    <w:rsid w:val="00B70463"/>
    <w:rsid w:val="00C553A5"/>
    <w:rsid w:val="00C6380F"/>
    <w:rsid w:val="00CA5710"/>
    <w:rsid w:val="00D40A08"/>
    <w:rsid w:val="00DC50A3"/>
    <w:rsid w:val="00DD01C3"/>
    <w:rsid w:val="00E53529"/>
    <w:rsid w:val="00E6577A"/>
    <w:rsid w:val="00EF4AE6"/>
    <w:rsid w:val="00F12C1B"/>
    <w:rsid w:val="00F24A64"/>
    <w:rsid w:val="00F3365D"/>
    <w:rsid w:val="00F34871"/>
    <w:rsid w:val="00F72C9A"/>
    <w:rsid w:val="00FF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BFCB9"/>
  <w15:docId w15:val="{FBED1A79-32EC-4BC0-8F29-5A5017A77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0FE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0FE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6380F"/>
    <w:rPr>
      <w:sz w:val="18"/>
      <w:szCs w:val="18"/>
    </w:rPr>
  </w:style>
  <w:style w:type="paragraph" w:styleId="CommentText">
    <w:name w:val="annotation text"/>
    <w:basedOn w:val="Normal"/>
    <w:link w:val="CommentTextChar"/>
    <w:uiPriority w:val="99"/>
    <w:semiHidden/>
    <w:unhideWhenUsed/>
    <w:rsid w:val="00C6380F"/>
    <w:pPr>
      <w:spacing w:line="240" w:lineRule="auto"/>
    </w:pPr>
    <w:rPr>
      <w:sz w:val="24"/>
      <w:szCs w:val="24"/>
    </w:rPr>
  </w:style>
  <w:style w:type="character" w:customStyle="1" w:styleId="CommentTextChar">
    <w:name w:val="Comment Text Char"/>
    <w:basedOn w:val="DefaultParagraphFont"/>
    <w:link w:val="CommentText"/>
    <w:uiPriority w:val="99"/>
    <w:semiHidden/>
    <w:rsid w:val="00C6380F"/>
    <w:rPr>
      <w:sz w:val="24"/>
      <w:szCs w:val="24"/>
    </w:rPr>
  </w:style>
  <w:style w:type="paragraph" w:styleId="CommentSubject">
    <w:name w:val="annotation subject"/>
    <w:basedOn w:val="CommentText"/>
    <w:next w:val="CommentText"/>
    <w:link w:val="CommentSubjectChar"/>
    <w:uiPriority w:val="99"/>
    <w:semiHidden/>
    <w:unhideWhenUsed/>
    <w:rsid w:val="00C6380F"/>
    <w:rPr>
      <w:b/>
      <w:bCs/>
      <w:sz w:val="20"/>
      <w:szCs w:val="20"/>
    </w:rPr>
  </w:style>
  <w:style w:type="character" w:customStyle="1" w:styleId="CommentSubjectChar">
    <w:name w:val="Comment Subject Char"/>
    <w:basedOn w:val="CommentTextChar"/>
    <w:link w:val="CommentSubject"/>
    <w:uiPriority w:val="99"/>
    <w:semiHidden/>
    <w:rsid w:val="00C6380F"/>
    <w:rPr>
      <w:b/>
      <w:bCs/>
      <w:sz w:val="20"/>
      <w:szCs w:val="20"/>
    </w:rPr>
  </w:style>
  <w:style w:type="paragraph" w:styleId="Revision">
    <w:name w:val="Revision"/>
    <w:hidden/>
    <w:uiPriority w:val="99"/>
    <w:semiHidden/>
    <w:rsid w:val="008F70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AFD62DB-C756-422C-9BC9-C45EBACCF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Brenna</dc:creator>
  <cp:lastModifiedBy>Stallings, Brenna, Lynn</cp:lastModifiedBy>
  <cp:revision>2</cp:revision>
  <dcterms:created xsi:type="dcterms:W3CDTF">2019-04-21T14:55:00Z</dcterms:created>
  <dcterms:modified xsi:type="dcterms:W3CDTF">2019-04-21T14:55:00Z</dcterms:modified>
</cp:coreProperties>
</file>